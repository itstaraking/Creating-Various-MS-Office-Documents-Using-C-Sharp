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2a8ebfb279456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</w:rPr>
        <w:t>Hello There!</w:t>
      </w:r>
    </w:p>
    <w:ins w:id="0" w:author="pc-PC\pc" w:date="2018-05-30T21:08:00.0717739-04:00">
      <w:pPr>
        <w:jc w:val="center"/>
      </w:pPr>
      <w:p>
        <w:pPr/>
        <w:r>
          <w:rPr>
            <w:lang w:val="en-US"/>
            <w:position w:val="80"/>
            <w:rFonts w:ascii="Times New Roman" w:hAnsi="Times New Roman" w:cs="Times New Roman"/>
            <w:b/>
            <w:u w:val="single" w:color="000000"/>
            <w:sz w:val="40"/>
            <w:szCs w:val="40"/>
            <w:color w:val="0000FF"/>
          </w:rPr>
          <w:t>What is 12/25 Publishing?</w:t>
        </w:r>
      </w:p>
    </w:ins>
    <w:ins w:id="0" w:author="pc-PC\pc" w:date="2018-05-30T21:08:00.0757706-04:00">
      <w:p>
        <w:pPr/>
        <w:r>
          <w:rPr>
            <w:lang w:val="en-US"/>
            <w:spacing w:val="20"/>
            <w:rFonts w:ascii="Times New Roman" w:hAnsi="Times New Roman" w:cs="Times New Roman"/>
            <w:sz w:val="24"/>
            <w:szCs w:val="24"/>
          </w:rPr>
          <w:t xml:space="preserve">That's a good question! </w:t>
        </w:r>
        <w:r>
          <w:rPr>
            <w:lang w:val="en-US"/>
            <w:spacing w:val="20"/>
            <w:rFonts w:ascii="Times New Roman" w:hAnsi="Times New Roman" w:cs="Times New Roman"/>
            <w:sz w:val="24"/>
            <w:szCs w:val="24"/>
          </w:rPr>
          <w:br/>
        </w:r>
        <w:r>
          <w:rPr>
            <w:lang w:val="en-US"/>
            <w:spacing w:val="20"/>
            <w:rFonts w:ascii="Times New Roman" w:hAnsi="Times New Roman" w:cs="Times New Roman"/>
            <w:sz w:val="24"/>
            <w:szCs w:val="24"/>
          </w:rPr>
          <w:t>12/25 Publishing is an independent publishing house with a passion for children's books. Please visit Amazon for our latest offering, 'Jeremy Brown and The Unorthodox Crown'</w:t>
        </w:r>
        <w:r>
          <w:rPr>
            <w:lang w:val="en-US"/>
            <w:spacing w:val="20"/>
            <w:rFonts w:ascii="Times New Roman" w:hAnsi="Times New Roman" w:cs="Times New Roman"/>
            <w:sz w:val="24"/>
            <w:szCs w:val="24"/>
          </w:rPr>
          <w:br/>
        </w:r>
      </w:p>
    </w:ins>
    <w:p>
      <w:pPr/>
      <w:r>
        <w:rPr>
          <w:lang w:val="en-US"/>
        </w:rPr>
        <w:t xml:space="preserve">12/25 Publishing Logo. </w:t>
      </w:r>
      <w:r>
        <w:rPr>
          <w:lang w:val="en-US"/>
        </w:rP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2495812" cy="42867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1245ad645264c97"/>
                    <a:stretch>
                      <a:fillRect/>
                    </a:stretch>
                  </pic:blipFill>
                  <pic:spPr>
                    <a:xfrm>
                      <a:off x="0" y="0"/>
                      <a:ext cx="2495812" cy="42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tbl>
      <w:tblPr>
        <w:tblStyle w:val="LightList"/>
        <w:tblW w:w="5000" w:type="auto"/>
        <w:tblLook w:val="04A0"/>
        <w:jc w:val="left"/>
      </w:tblPr>
      <w:tr>
        <w:tc>
          <w:tcPr>
            <w:tcW w:w="2310" w:type="dxa"/>
          </w:tcPr>
          <w:p>
            <w:pPr/>
            <w:r>
              <w:t>Book Name</w:t>
            </w:r>
          </w:p>
        </w:tc>
        <w:tc>
          <w:tcPr>
            <w:tcW w:w="2310" w:type="dxa"/>
          </w:tcPr>
          <w:p>
            <w:pPr/>
            <w:r>
              <w:t>Availability</w:t>
            </w:r>
          </w:p>
        </w:tc>
      </w:tr>
      <w:tr>
        <w:tc>
          <w:tcPr>
            <w:tcW w:w="2310" w:type="dxa"/>
          </w:tcPr>
          <w:p>
            <w:pPr/>
            <w:r>
              <w:t>Jeremy Brown and The Unorthodox Crown</w:t>
            </w:r>
          </w:p>
        </w:tc>
        <w:tc>
          <w:tcPr>
            <w:tcW w:w="2310" w:type="dxa"/>
          </w:tcPr>
          <w:p>
            <w:pPr/>
            <w:r>
              <w:t>Available</w:t>
            </w:r>
          </w:p>
        </w:tc>
      </w:tr>
      <w:tr>
        <w:tc>
          <w:tcPr>
            <w:tcW w:w="2310" w:type="dxa"/>
          </w:tcPr>
          <w:p>
            <w:pPr/>
            <w:r>
              <w:t>Jeremy Brown, P.I.</w:t>
            </w:r>
          </w:p>
        </w:tc>
        <w:tc>
          <w:tcPr>
            <w:tcW w:w="2310" w:type="dxa"/>
          </w:tcPr>
          <w:p>
            <w:pPr/>
            <w:r>
              <w:t>Available Soon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>
      <w:pPr/>
      <w:r>
        <w:rPr>
          <w:b/>
        </w:rPr>
        <w:br/>
      </w:r>
      <w:r>
        <w:rPr>
          <w:b/>
        </w:rPr>
        <w:t xml:space="preserve">Please visit the author's site </w:t>
      </w:r>
      <w:hyperlink r:id="Re2b08c5636064199" w:history="1">
        <w:r>
          <w:rPr>
            <w:rStyle w:val="Hyperlink"/>
            <w:color w:val="0000FF"/>
          </w:rPr>
          <w:t> Tara King</w:t>
        </w:r>
      </w:hyperlink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f50e6d7a90c41a5" /><Relationship Type="http://schemas.openxmlformats.org/officeDocument/2006/relationships/numbering" Target="/word/numbering.xml" Id="R00acf25d6d914ffd" /><Relationship Type="http://schemas.openxmlformats.org/officeDocument/2006/relationships/settings" Target="/word/settings.xml" Id="R70425656ba894c65" /><Relationship Type="http://schemas.openxmlformats.org/officeDocument/2006/relationships/image" Target="/word/media/74f494ae-c5ab-4158-b4df-74b3f0966042.jpg" Id="Rc1245ad645264c97" /><Relationship Type="http://schemas.openxmlformats.org/officeDocument/2006/relationships/hyperlink" Target="http://itstaraking.wordpress.com" TargetMode="External" Id="Re2b08c5636064199" /></Relationships>
</file>